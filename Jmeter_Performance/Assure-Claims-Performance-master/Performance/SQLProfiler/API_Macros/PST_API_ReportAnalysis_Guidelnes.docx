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2524" w14:textId="6E5A63CB" w:rsidR="00D80128" w:rsidRPr="007123D0" w:rsidRDefault="00D80128" w:rsidP="008A1BCA">
      <w:pPr>
        <w:pStyle w:val="Title"/>
        <w:jc w:val="center"/>
        <w:rPr>
          <w:rStyle w:val="normaltextrun"/>
          <w:color w:val="2F5496" w:themeColor="accent1" w:themeShade="BF"/>
          <w:sz w:val="40"/>
          <w:szCs w:val="40"/>
        </w:rPr>
      </w:pPr>
      <w:r w:rsidRPr="007123D0">
        <w:rPr>
          <w:rStyle w:val="normaltextrun"/>
          <w:color w:val="2F5496" w:themeColor="accent1" w:themeShade="BF"/>
          <w:sz w:val="40"/>
          <w:szCs w:val="40"/>
        </w:rPr>
        <w:t>PST_API_ReportAnalysis_Guidelnes</w:t>
      </w:r>
    </w:p>
    <w:p w14:paraId="4749887F" w14:textId="0E7BC50C" w:rsidR="00A10A7A" w:rsidRDefault="00A10A7A" w:rsidP="00A10A7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171717"/>
        </w:rPr>
        <w:t>How to enable Macros in Excel</w:t>
      </w:r>
      <w:r>
        <w:rPr>
          <w:rStyle w:val="normaltextrun"/>
          <w:rFonts w:ascii="Calibri Light" w:hAnsi="Calibri Light" w:cs="Calibri Light"/>
          <w:b/>
          <w:bCs/>
          <w:color w:val="2F5496"/>
          <w:sz w:val="28"/>
          <w:szCs w:val="28"/>
        </w:rPr>
        <w:t>  </w:t>
      </w:r>
      <w:r>
        <w:rPr>
          <w:rStyle w:val="eop"/>
          <w:rFonts w:ascii="Calibri Light" w:hAnsi="Calibri Light" w:cs="Calibri Light"/>
          <w:color w:val="2F5496"/>
          <w:sz w:val="28"/>
          <w:szCs w:val="28"/>
        </w:rPr>
        <w:t> </w:t>
      </w:r>
    </w:p>
    <w:p w14:paraId="6B064567" w14:textId="77777777" w:rsidR="00A10A7A" w:rsidRDefault="00A10A7A" w:rsidP="00A10A7A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  <w:color w:val="171717"/>
        </w:rPr>
        <w:t>On the File tab, go to Options &gt; Customize Ribbon.</w:t>
      </w:r>
      <w:r>
        <w:rPr>
          <w:rStyle w:val="eop"/>
          <w:color w:val="171717"/>
        </w:rPr>
        <w:t> </w:t>
      </w:r>
    </w:p>
    <w:p w14:paraId="6AA17561" w14:textId="77777777" w:rsidR="00A10A7A" w:rsidRDefault="00A10A7A" w:rsidP="00A10A7A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  <w:color w:val="171717"/>
        </w:rPr>
        <w:t>Under Customize the Ribbon and under Main Tabs, select the Developer check box.</w:t>
      </w:r>
      <w:r>
        <w:rPr>
          <w:rStyle w:val="eop"/>
          <w:color w:val="171717"/>
        </w:rPr>
        <w:t> </w:t>
      </w:r>
    </w:p>
    <w:p w14:paraId="4F20F8E8" w14:textId="77777777" w:rsidR="00A10A7A" w:rsidRDefault="00A10A7A" w:rsidP="00A10A7A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</w:pPr>
      <w:r>
        <w:rPr>
          <w:rStyle w:val="normaltextrun"/>
          <w:color w:val="171717"/>
        </w:rPr>
        <w:t>After that a new tab will be there as ‘Developer</w:t>
      </w:r>
      <w:proofErr w:type="gramStart"/>
      <w:r>
        <w:rPr>
          <w:rStyle w:val="normaltextrun"/>
          <w:color w:val="171717"/>
        </w:rPr>
        <w:t>’ ,</w:t>
      </w:r>
      <w:proofErr w:type="gramEnd"/>
      <w:r>
        <w:rPr>
          <w:rStyle w:val="normaltextrun"/>
          <w:color w:val="171717"/>
        </w:rPr>
        <w:t xml:space="preserve"> and inside ‘Developer’ tab ‘Macros’ option will be there.</w:t>
      </w:r>
      <w:r>
        <w:rPr>
          <w:rStyle w:val="eop"/>
          <w:color w:val="171717"/>
        </w:rPr>
        <w:t> </w:t>
      </w:r>
    </w:p>
    <w:p w14:paraId="3EF9C0FC" w14:textId="36463924" w:rsidR="00A10A7A" w:rsidRDefault="00A10A7A" w:rsidP="00A10A7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A5F5B97" wp14:editId="7EF27382">
            <wp:extent cx="5731510" cy="4613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0CAD75" w14:textId="497F960D" w:rsidR="00480091" w:rsidRPr="004F6553" w:rsidRDefault="004F6553" w:rsidP="004F655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  <w:color w:val="171717"/>
        </w:rPr>
      </w:pPr>
      <w:r w:rsidRPr="004F6553">
        <w:rPr>
          <w:rStyle w:val="normaltextrun"/>
          <w:color w:val="171717"/>
        </w:rPr>
        <w:t xml:space="preserve">To use VBA/Macros we’ve to change the file format from Xlsx to </w:t>
      </w:r>
      <w:proofErr w:type="spellStart"/>
      <w:r w:rsidRPr="004F6553">
        <w:rPr>
          <w:rStyle w:val="normaltextrun"/>
          <w:color w:val="171717"/>
        </w:rPr>
        <w:t>Xlsm</w:t>
      </w:r>
      <w:proofErr w:type="spellEnd"/>
      <w:r w:rsidRPr="004F6553">
        <w:rPr>
          <w:rStyle w:val="normaltextrun"/>
          <w:color w:val="171717"/>
        </w:rPr>
        <w:t>.</w:t>
      </w:r>
    </w:p>
    <w:p w14:paraId="7254BC39" w14:textId="77777777" w:rsidR="004F6553" w:rsidRDefault="004F6553" w:rsidP="004F6553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b/>
          <w:bCs/>
          <w:color w:val="171717"/>
        </w:rPr>
      </w:pPr>
    </w:p>
    <w:p w14:paraId="558424AB" w14:textId="308ED381" w:rsidR="004F6553" w:rsidRPr="00A66729" w:rsidRDefault="004F6553" w:rsidP="00A6672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171717"/>
        </w:rPr>
      </w:pPr>
      <w:r w:rsidRPr="004F6553">
        <w:rPr>
          <w:rStyle w:val="normaltextrun"/>
          <w:b/>
          <w:bCs/>
          <w:color w:val="171717"/>
        </w:rPr>
        <w:t>Condition for Highlighting</w:t>
      </w:r>
      <w:r w:rsidRPr="00A66729">
        <w:rPr>
          <w:rStyle w:val="normaltextrun"/>
          <w:b/>
          <w:bCs/>
          <w:color w:val="171717"/>
        </w:rPr>
        <w:t>:</w:t>
      </w:r>
    </w:p>
    <w:p w14:paraId="6D33EC45" w14:textId="77777777" w:rsidR="004F6553" w:rsidRPr="004F6553" w:rsidRDefault="004F6553" w:rsidP="004F6553">
      <w:pPr>
        <w:shd w:val="clear" w:color="auto" w:fill="FFFFFF"/>
        <w:spacing w:before="150" w:after="0" w:line="240" w:lineRule="auto"/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</w:pPr>
      <w:r w:rsidRPr="004F6553"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  <w:t xml:space="preserve">For the sheet </w:t>
      </w:r>
      <w:proofErr w:type="gramStart"/>
      <w:r w:rsidRPr="004F6553"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  <w:t>&lt;{</w:t>
      </w:r>
      <w:proofErr w:type="gramEnd"/>
      <w:r w:rsidRPr="004F6553"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  <w:t>}</w:t>
      </w:r>
      <w:proofErr w:type="spellStart"/>
      <w:ins w:id="0" w:author="Unknown">
        <w:r w:rsidRPr="004F6553">
          <w:rPr>
            <w:rStyle w:val="normaltextrun"/>
            <w:rFonts w:ascii="Times New Roman" w:hAnsi="Times New Roman" w:cs="Times New Roman"/>
            <w:color w:val="171717"/>
            <w:sz w:val="24"/>
            <w:szCs w:val="24"/>
            <w:lang w:eastAsia="en-IN"/>
          </w:rPr>
          <w:t>DXCAssureClaims_Compare</w:t>
        </w:r>
        <w:proofErr w:type="spellEnd"/>
        <w:r w:rsidRPr="004F6553">
          <w:rPr>
            <w:rStyle w:val="normaltextrun"/>
            <w:rFonts w:ascii="Times New Roman" w:hAnsi="Times New Roman" w:cs="Times New Roman"/>
            <w:color w:val="171717"/>
            <w:sz w:val="24"/>
            <w:szCs w:val="24"/>
            <w:lang w:eastAsia="en-IN"/>
          </w:rPr>
          <w:t xml:space="preserve"> Performance_Results_22.4_22.3.xlsx</w:t>
        </w:r>
      </w:ins>
      <w:r w:rsidRPr="004F6553"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  <w:t>{}&gt;, highlight the column - Compare Results (Column 'C' &amp; 'J')</w:t>
      </w:r>
    </w:p>
    <w:p w14:paraId="7BFC10DE" w14:textId="77777777" w:rsidR="004F6553" w:rsidRPr="004F6553" w:rsidRDefault="004F6553" w:rsidP="004F65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</w:pPr>
      <w:r w:rsidRPr="004F6553"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  <w:t xml:space="preserve">Green Font: when </w:t>
      </w:r>
      <w:proofErr w:type="gramStart"/>
      <w:r w:rsidRPr="004F6553"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  <w:t>Improvement  is</w:t>
      </w:r>
      <w:proofErr w:type="gramEnd"/>
      <w:r w:rsidRPr="004F6553"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  <w:t>  &lt;=(-20%) </w:t>
      </w:r>
    </w:p>
    <w:p w14:paraId="102013F4" w14:textId="77777777" w:rsidR="004F6553" w:rsidRPr="004F6553" w:rsidRDefault="004F6553" w:rsidP="004F65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</w:pPr>
      <w:r w:rsidRPr="004F6553"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  <w:t>Black Font: when Improvement/Degradation Between -20% to 20%</w:t>
      </w:r>
    </w:p>
    <w:p w14:paraId="39AA427F" w14:textId="35FEB166" w:rsidR="004F6553" w:rsidRDefault="004F6553" w:rsidP="004F65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</w:pPr>
      <w:r w:rsidRPr="004F6553"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  <w:t>Red Font: When Degradation is &gt;=20%</w:t>
      </w:r>
    </w:p>
    <w:p w14:paraId="06E8554C" w14:textId="6579DA84" w:rsidR="004117EB" w:rsidRDefault="004117EB" w:rsidP="004117EB">
      <w:pPr>
        <w:shd w:val="clear" w:color="auto" w:fill="FFFFFF"/>
        <w:spacing w:before="100" w:beforeAutospacing="1" w:after="100" w:afterAutospacing="1" w:line="240" w:lineRule="auto"/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</w:pPr>
    </w:p>
    <w:p w14:paraId="0EC0EC86" w14:textId="1A3E79BE" w:rsidR="00F74FDF" w:rsidRDefault="00F74FDF" w:rsidP="004117EB">
      <w:pPr>
        <w:shd w:val="clear" w:color="auto" w:fill="FFFFFF"/>
        <w:spacing w:before="100" w:beforeAutospacing="1" w:after="100" w:afterAutospacing="1" w:line="240" w:lineRule="auto"/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</w:pPr>
    </w:p>
    <w:p w14:paraId="69D1362D" w14:textId="7BBD1032" w:rsidR="00F74FDF" w:rsidRDefault="00F74FDF" w:rsidP="00BA1A9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  <w:r w:rsidRPr="001D1930">
        <w:rPr>
          <w:rStyle w:val="normaltextrun"/>
          <w:b/>
          <w:bCs/>
          <w:color w:val="171717"/>
        </w:rPr>
        <w:lastRenderedPageBreak/>
        <w:t>Reference for the updated code</w:t>
      </w:r>
      <w:r w:rsidRPr="001D1930">
        <w:rPr>
          <w:rStyle w:val="normaltextrun"/>
          <w:b/>
          <w:bCs/>
        </w:rPr>
        <w:t> </w:t>
      </w:r>
      <w:r>
        <w:rPr>
          <w:rStyle w:val="normaltextrun"/>
          <w:b/>
          <w:bCs/>
        </w:rPr>
        <w:t xml:space="preserve">Of </w:t>
      </w:r>
      <w:proofErr w:type="spellStart"/>
      <w:r>
        <w:rPr>
          <w:rStyle w:val="normaltextrun"/>
          <w:b/>
          <w:bCs/>
        </w:rPr>
        <w:t>Com</w:t>
      </w:r>
      <w:r w:rsidR="0028026F">
        <w:rPr>
          <w:rStyle w:val="normaltextrun"/>
          <w:b/>
          <w:bCs/>
        </w:rPr>
        <w:t>pareResults</w:t>
      </w:r>
      <w:proofErr w:type="spellEnd"/>
    </w:p>
    <w:p w14:paraId="1F235629" w14:textId="77777777" w:rsidR="00BA1A9B" w:rsidRPr="00BA1A9B" w:rsidRDefault="00BA1A9B" w:rsidP="00BA1A9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</w:rPr>
      </w:pPr>
    </w:p>
    <w:p w14:paraId="0DCE32C0" w14:textId="703CAF00" w:rsidR="001D1930" w:rsidRPr="001D1930" w:rsidRDefault="00984C4F" w:rsidP="001D193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171717"/>
        </w:rPr>
      </w:pPr>
      <w:r>
        <w:rPr>
          <w:rStyle w:val="normaltextrun"/>
          <w:b/>
          <w:bCs/>
          <w:color w:val="171717"/>
        </w:rPr>
        <w:object w:dxaOrig="1508" w:dyaOrig="984" w14:anchorId="46585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5.5pt;height:49pt" o:ole="">
            <v:imagedata r:id="rId6" o:title=""/>
          </v:shape>
          <o:OLEObject Type="Embed" ProgID="Package" ShapeID="_x0000_i1034" DrawAspect="Icon" ObjectID="_1734878754" r:id="rId7"/>
        </w:object>
      </w:r>
    </w:p>
    <w:p w14:paraId="43FBA796" w14:textId="77777777" w:rsidR="004F6553" w:rsidRPr="004F6553" w:rsidRDefault="004F6553" w:rsidP="004F6553">
      <w:pPr>
        <w:shd w:val="clear" w:color="auto" w:fill="FFFFFF"/>
        <w:spacing w:before="100" w:beforeAutospacing="1" w:after="100" w:afterAutospacing="1" w:line="240" w:lineRule="auto"/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</w:pPr>
      <w:r w:rsidRPr="004F6553"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  <w:t>For the sheet &lt;</w:t>
      </w:r>
      <w:proofErr w:type="gramStart"/>
      <w:ins w:id="1" w:author="Unknown">
        <w:r w:rsidRPr="004F6553">
          <w:rPr>
            <w:rStyle w:val="normaltextrun"/>
            <w:rFonts w:ascii="Times New Roman" w:hAnsi="Times New Roman" w:cs="Times New Roman"/>
            <w:color w:val="171717"/>
            <w:sz w:val="24"/>
            <w:szCs w:val="24"/>
            <w:lang w:eastAsia="en-IN"/>
          </w:rPr>
          <w:t>DXCAssureClaims_Performance_Results_22.4_API.xlsx</w:t>
        </w:r>
      </w:ins>
      <w:r w:rsidRPr="004F6553"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  <w:t>{</w:t>
      </w:r>
      <w:proofErr w:type="gramEnd"/>
      <w:r w:rsidRPr="004F6553"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  <w:t>}&gt;, highlight the column - Actual Degradation</w:t>
      </w:r>
    </w:p>
    <w:p w14:paraId="6E829124" w14:textId="77777777" w:rsidR="004F6553" w:rsidRPr="004F6553" w:rsidRDefault="004F6553" w:rsidP="004F655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</w:pPr>
      <w:r w:rsidRPr="004F6553"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  <w:t>5 Users, more than 10%</w:t>
      </w:r>
    </w:p>
    <w:p w14:paraId="220710DC" w14:textId="77777777" w:rsidR="004F6553" w:rsidRPr="004F6553" w:rsidRDefault="004F6553" w:rsidP="004F655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</w:pPr>
      <w:r w:rsidRPr="004F6553"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  <w:t>10 Users, more than 20%</w:t>
      </w:r>
    </w:p>
    <w:p w14:paraId="041E884A" w14:textId="77777777" w:rsidR="004F6553" w:rsidRPr="004F6553" w:rsidRDefault="004F6553" w:rsidP="004F655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</w:pPr>
      <w:r w:rsidRPr="004F6553"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  <w:t>20 Users, more than 30%</w:t>
      </w:r>
    </w:p>
    <w:p w14:paraId="225F337C" w14:textId="77777777" w:rsidR="004F6553" w:rsidRPr="004F6553" w:rsidRDefault="004F6553" w:rsidP="004F655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</w:pPr>
      <w:r w:rsidRPr="004F6553"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  <w:t>50 Users, more than 50%</w:t>
      </w:r>
    </w:p>
    <w:p w14:paraId="3946E328" w14:textId="72A65CCA" w:rsidR="004F6553" w:rsidRDefault="004F6553" w:rsidP="004F655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</w:pPr>
      <w:r w:rsidRPr="004F6553"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  <w:t>100 Users, more than 75%</w:t>
      </w:r>
    </w:p>
    <w:p w14:paraId="5F2DBD75" w14:textId="06C3ED7B" w:rsidR="004F6553" w:rsidRPr="004F6553" w:rsidRDefault="0028026F" w:rsidP="00BA1A9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171717"/>
        </w:rPr>
      </w:pPr>
      <w:r w:rsidRPr="001D1930">
        <w:rPr>
          <w:rStyle w:val="normaltextrun"/>
          <w:b/>
          <w:bCs/>
          <w:color w:val="171717"/>
        </w:rPr>
        <w:t>Reference for the updated code</w:t>
      </w:r>
      <w:r w:rsidRPr="009B6BD8">
        <w:rPr>
          <w:rStyle w:val="normaltextrun"/>
          <w:b/>
          <w:bCs/>
          <w:color w:val="171717"/>
        </w:rPr>
        <w:t> Of</w:t>
      </w:r>
      <w:r w:rsidR="009B6BD8" w:rsidRPr="009B6BD8">
        <w:rPr>
          <w:rStyle w:val="normaltextrun"/>
          <w:b/>
          <w:bCs/>
          <w:color w:val="171717"/>
        </w:rPr>
        <w:t xml:space="preserve"> Summary of API TCs</w:t>
      </w:r>
    </w:p>
    <w:p w14:paraId="6EB57FFB" w14:textId="7849B35B" w:rsidR="004F6553" w:rsidRPr="004F6553" w:rsidRDefault="009E20AB" w:rsidP="004F6553">
      <w:pPr>
        <w:shd w:val="clear" w:color="auto" w:fill="FFFFFF"/>
        <w:spacing w:before="100" w:beforeAutospacing="1" w:after="100" w:afterAutospacing="1" w:line="240" w:lineRule="auto"/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</w:pPr>
      <w:r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  <w:object w:dxaOrig="1508" w:dyaOrig="984" w14:anchorId="459BBAC8">
          <v:shape id="_x0000_i1030" type="#_x0000_t75" style="width:75.5pt;height:49pt" o:ole="">
            <v:imagedata r:id="rId8" o:title=""/>
          </v:shape>
          <o:OLEObject Type="Embed" ProgID="Package" ShapeID="_x0000_i1030" DrawAspect="Icon" ObjectID="_1734878755" r:id="rId9"/>
        </w:object>
      </w:r>
    </w:p>
    <w:p w14:paraId="4F9A0926" w14:textId="77777777" w:rsidR="004F6553" w:rsidRPr="004F6553" w:rsidRDefault="004F6553" w:rsidP="004F6553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normaltextrun"/>
          <w:rFonts w:ascii="Times New Roman" w:hAnsi="Times New Roman" w:cs="Times New Roman"/>
          <w:color w:val="171717"/>
          <w:sz w:val="24"/>
          <w:szCs w:val="24"/>
          <w:lang w:eastAsia="en-IN"/>
        </w:rPr>
      </w:pPr>
    </w:p>
    <w:sectPr w:rsidR="004F6553" w:rsidRPr="004F6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6038"/>
    <w:multiLevelType w:val="multilevel"/>
    <w:tmpl w:val="31CE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C7FA2"/>
    <w:multiLevelType w:val="multilevel"/>
    <w:tmpl w:val="9A88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56B7F"/>
    <w:multiLevelType w:val="multilevel"/>
    <w:tmpl w:val="73A2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F54FF4"/>
    <w:multiLevelType w:val="multilevel"/>
    <w:tmpl w:val="EDA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3C02EF"/>
    <w:multiLevelType w:val="hybridMultilevel"/>
    <w:tmpl w:val="6BC6E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7778D"/>
    <w:multiLevelType w:val="hybridMultilevel"/>
    <w:tmpl w:val="588EB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7A"/>
    <w:rsid w:val="001D1930"/>
    <w:rsid w:val="00224A5E"/>
    <w:rsid w:val="0028026F"/>
    <w:rsid w:val="004117EB"/>
    <w:rsid w:val="00480091"/>
    <w:rsid w:val="004F6553"/>
    <w:rsid w:val="0055172C"/>
    <w:rsid w:val="007123D0"/>
    <w:rsid w:val="008A1BCA"/>
    <w:rsid w:val="00984C4F"/>
    <w:rsid w:val="009B6BD8"/>
    <w:rsid w:val="009D121D"/>
    <w:rsid w:val="009E20AB"/>
    <w:rsid w:val="00A10A7A"/>
    <w:rsid w:val="00A66729"/>
    <w:rsid w:val="00BA1A9B"/>
    <w:rsid w:val="00D80128"/>
    <w:rsid w:val="00E53522"/>
    <w:rsid w:val="00F449AA"/>
    <w:rsid w:val="00F7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7F20"/>
  <w15:chartTrackingRefBased/>
  <w15:docId w15:val="{65DF2E6B-051B-46F7-B146-E86BBD7F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10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A10A7A"/>
  </w:style>
  <w:style w:type="character" w:customStyle="1" w:styleId="eop">
    <w:name w:val="eop"/>
    <w:basedOn w:val="DefaultParagraphFont"/>
    <w:rsid w:val="00A10A7A"/>
  </w:style>
  <w:style w:type="paragraph" w:styleId="ListParagraph">
    <w:name w:val="List Paragraph"/>
    <w:basedOn w:val="Normal"/>
    <w:uiPriority w:val="34"/>
    <w:qFormat/>
    <w:rsid w:val="004F65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6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F6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23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3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Souparnya</dc:creator>
  <cp:keywords/>
  <dc:description/>
  <cp:lastModifiedBy>Chatterjee, Souparnya</cp:lastModifiedBy>
  <cp:revision>17</cp:revision>
  <dcterms:created xsi:type="dcterms:W3CDTF">2023-01-10T09:15:00Z</dcterms:created>
  <dcterms:modified xsi:type="dcterms:W3CDTF">2023-01-10T12:29:00Z</dcterms:modified>
</cp:coreProperties>
</file>